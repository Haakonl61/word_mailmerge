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700" w:rsidRDefault="00B02700" w:rsidP="00F2744B">
      <w:pPr>
        <w:rPr>
          <w:szCs w:val="24"/>
          <w:lang w:val="en-GB"/>
        </w:rPr>
      </w:pPr>
    </w:p>
    <w:p w:rsidR="005B557E" w:rsidRDefault="00184496" w:rsidP="00F2744B">
      <w:pPr>
        <w:rPr>
          <w:szCs w:val="24"/>
          <w:lang w:val="en-GB"/>
        </w:rPr>
      </w:pPr>
      <w:r w:rsidRPr="0049676A">
        <w:rPr>
          <w:noProof/>
          <w:color w:val="00204E" w:themeColor="accent1"/>
          <w:sz w:val="16"/>
          <w:szCs w:val="16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86BBE5B" wp14:editId="387290FC">
            <wp:simplePos x="0" y="0"/>
            <wp:positionH relativeFrom="margin">
              <wp:posOffset>-635</wp:posOffset>
            </wp:positionH>
            <wp:positionV relativeFrom="paragraph">
              <wp:posOffset>10160</wp:posOffset>
            </wp:positionV>
            <wp:extent cx="1028700" cy="574675"/>
            <wp:effectExtent l="0" t="0" r="0" b="0"/>
            <wp:wrapTight wrapText="bothSides">
              <wp:wrapPolygon edited="0">
                <wp:start x="16400" y="0"/>
                <wp:lineTo x="0" y="716"/>
                <wp:lineTo x="0" y="20765"/>
                <wp:lineTo x="21200" y="20765"/>
                <wp:lineTo x="21200" y="2148"/>
                <wp:lineTo x="19200" y="0"/>
                <wp:lineTo x="1640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GSC logo bl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57E" w:rsidRDefault="005B557E" w:rsidP="00F2744B">
      <w:pPr>
        <w:rPr>
          <w:szCs w:val="24"/>
          <w:lang w:val="en-GB"/>
        </w:rPr>
      </w:pPr>
    </w:p>
    <w:p w:rsidR="005B557E" w:rsidRDefault="005B557E" w:rsidP="00F2744B">
      <w:pPr>
        <w:rPr>
          <w:szCs w:val="24"/>
          <w:lang w:val="en-GB"/>
        </w:rPr>
      </w:pPr>
    </w:p>
    <w:p w:rsidR="005B557E" w:rsidRPr="009C14B8" w:rsidRDefault="009C14B8" w:rsidP="00F2744B">
      <w:pPr>
        <w:rPr>
          <w:sz w:val="16"/>
          <w:szCs w:val="16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 w:rsidRPr="009C14B8">
        <w:rPr>
          <w:sz w:val="16"/>
          <w:szCs w:val="16"/>
          <w:lang w:val="en-GB"/>
        </w:rPr>
        <w:t>Reported period:</w:t>
      </w:r>
      <w:r>
        <w:rPr>
          <w:sz w:val="16"/>
          <w:szCs w:val="16"/>
          <w:lang w:val="en-GB"/>
        </w:rPr>
        <w:t xml:space="preserve"> </w:t>
      </w:r>
      <w:r w:rsidRPr="009C14B8">
        <w:rPr>
          <w:sz w:val="16"/>
          <w:szCs w:val="16"/>
          <w:lang w:val="en-GB"/>
        </w:rPr>
        <w:t>2019/01/01-2019/12/31</w:t>
      </w:r>
    </w:p>
    <w:p w:rsidR="005B557E" w:rsidRPr="009C14B8" w:rsidRDefault="005B557E" w:rsidP="00F2744B">
      <w:pPr>
        <w:rPr>
          <w:sz w:val="16"/>
          <w:szCs w:val="16"/>
          <w:lang w:val="en-GB"/>
        </w:rPr>
      </w:pPr>
    </w:p>
    <w:p w:rsidR="00816C01" w:rsidRPr="009C14B8" w:rsidRDefault="009C14B8" w:rsidP="00F2744B">
      <w:pPr>
        <w:rPr>
          <w:sz w:val="16"/>
          <w:szCs w:val="16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 w:rsidRPr="009C14B8">
        <w:rPr>
          <w:sz w:val="16"/>
          <w:szCs w:val="16"/>
          <w:lang w:val="en-GB"/>
        </w:rPr>
        <w:t xml:space="preserve">Print date: </w:t>
      </w:r>
    </w:p>
    <w:p w:rsidR="00816C01" w:rsidRDefault="00816C01" w:rsidP="00F2744B">
      <w:pPr>
        <w:rPr>
          <w:szCs w:val="24"/>
          <w:lang w:val="en-GB"/>
        </w:rPr>
      </w:pPr>
    </w:p>
    <w:p w:rsidR="002930E1" w:rsidRDefault="002930E1" w:rsidP="00F2744B">
      <w:pPr>
        <w:pStyle w:val="Body"/>
        <w:rPr>
          <w:b/>
          <w:sz w:val="28"/>
          <w:szCs w:val="28"/>
          <w:u w:val="single"/>
        </w:rPr>
      </w:pPr>
    </w:p>
    <w:p w:rsidR="002930E1" w:rsidRDefault="002930E1" w:rsidP="00F2744B">
      <w:pPr>
        <w:pStyle w:val="Body"/>
        <w:rPr>
          <w:b/>
          <w:sz w:val="28"/>
          <w:szCs w:val="28"/>
          <w:u w:val="single"/>
        </w:rPr>
      </w:pPr>
    </w:p>
    <w:p w:rsidR="002930E1" w:rsidRDefault="002930E1" w:rsidP="00F2744B">
      <w:pPr>
        <w:pStyle w:val="Body"/>
        <w:rPr>
          <w:b/>
          <w:sz w:val="28"/>
          <w:szCs w:val="28"/>
          <w:u w:val="single"/>
        </w:rPr>
      </w:pPr>
    </w:p>
    <w:p w:rsidR="005B067C" w:rsidRPr="00BF4060" w:rsidRDefault="00BF4060" w:rsidP="002930E1">
      <w:pPr>
        <w:pStyle w:val="Body"/>
        <w:jc w:val="center"/>
        <w:rPr>
          <w:b/>
          <w:sz w:val="28"/>
          <w:szCs w:val="28"/>
          <w:u w:val="single"/>
        </w:rPr>
      </w:pPr>
      <w:r w:rsidRPr="00BF4060">
        <w:rPr>
          <w:b/>
          <w:sz w:val="28"/>
          <w:szCs w:val="28"/>
          <w:u w:val="single"/>
        </w:rPr>
        <w:t>Annual Co</w:t>
      </w:r>
      <w:r w:rsidR="00D30EC5" w:rsidRPr="00BF4060">
        <w:rPr>
          <w:b/>
          <w:sz w:val="28"/>
          <w:szCs w:val="28"/>
          <w:u w:val="single"/>
        </w:rPr>
        <w:t>st and C</w:t>
      </w:r>
      <w:r w:rsidR="005921B8" w:rsidRPr="00BF4060">
        <w:rPr>
          <w:b/>
          <w:sz w:val="28"/>
          <w:szCs w:val="28"/>
          <w:u w:val="single"/>
        </w:rPr>
        <w:t>harges</w:t>
      </w:r>
      <w:r w:rsidR="005B067C" w:rsidRPr="00BF4060">
        <w:rPr>
          <w:b/>
          <w:sz w:val="28"/>
          <w:szCs w:val="28"/>
          <w:u w:val="single"/>
        </w:rPr>
        <w:t xml:space="preserve"> </w:t>
      </w:r>
      <w:r w:rsidR="00D30EC5" w:rsidRPr="00BF4060">
        <w:rPr>
          <w:b/>
          <w:sz w:val="28"/>
          <w:szCs w:val="28"/>
          <w:u w:val="single"/>
        </w:rPr>
        <w:t>Report 2019</w:t>
      </w:r>
    </w:p>
    <w:p w:rsidR="000B18C5" w:rsidRDefault="000B18C5" w:rsidP="00F2744B">
      <w:pPr>
        <w:pStyle w:val="Body"/>
      </w:pPr>
    </w:p>
    <w:p w:rsidR="005921B8" w:rsidRDefault="000B18C5" w:rsidP="00F2744B">
      <w:pPr>
        <w:pStyle w:val="Body"/>
      </w:pPr>
      <w:r>
        <w:t>Dear Client,</w:t>
      </w:r>
    </w:p>
    <w:p w:rsidR="00B607B2" w:rsidRDefault="005921B8" w:rsidP="00B607B2">
      <w:pPr>
        <w:rPr>
          <w:ins w:id="0" w:author="Anette Terkelsen" w:date="2020-05-04T12:47:00Z"/>
          <w:color w:val="222222"/>
          <w:lang w:val="en"/>
        </w:rPr>
      </w:pPr>
      <w:r>
        <w:t xml:space="preserve">This report shows a summary of </w:t>
      </w:r>
      <w:r w:rsidR="000B18C5">
        <w:t xml:space="preserve">the </w:t>
      </w:r>
      <w:r>
        <w:t xml:space="preserve">cost and </w:t>
      </w:r>
      <w:r w:rsidR="005B067C">
        <w:t xml:space="preserve">charges </w:t>
      </w:r>
      <w:r w:rsidR="000B18C5">
        <w:t xml:space="preserve">you have paid in relation to the investment services delivered to you by ABG </w:t>
      </w:r>
      <w:proofErr w:type="spellStart"/>
      <w:r w:rsidR="000B18C5">
        <w:t>Sundal</w:t>
      </w:r>
      <w:proofErr w:type="spellEnd"/>
      <w:r w:rsidR="000B18C5">
        <w:t xml:space="preserve"> Collier ASA </w:t>
      </w:r>
      <w:r w:rsidR="005B067C">
        <w:t xml:space="preserve">for the specified period. </w:t>
      </w:r>
      <w:ins w:id="1" w:author="Anette Terkelsen" w:date="2020-05-04T12:47:00Z">
        <w:r w:rsidR="00B607B2">
          <w:rPr>
            <w:color w:val="222222"/>
            <w:lang w:val="en"/>
          </w:rPr>
          <w:t>The report is for informational purposes only.</w:t>
        </w:r>
      </w:ins>
    </w:p>
    <w:p w:rsidR="005921B8" w:rsidRDefault="000B18C5" w:rsidP="00F2744B">
      <w:pPr>
        <w:pStyle w:val="Body"/>
      </w:pPr>
      <w:r>
        <w:t>The values are</w:t>
      </w:r>
      <w:r w:rsidR="007746C6">
        <w:t xml:space="preserve"> </w:t>
      </w:r>
      <w:r w:rsidR="00D30EC5">
        <w:t>expressed in NOK</w:t>
      </w:r>
      <w:r w:rsidR="007278F2">
        <w:t xml:space="preserve"> </w:t>
      </w:r>
      <w:r w:rsidR="00745C10">
        <w:t>based on closing price</w:t>
      </w:r>
      <w:r w:rsidR="002930E1">
        <w:t>s</w:t>
      </w:r>
      <w:r w:rsidR="00745C10">
        <w:t xml:space="preserve"> </w:t>
      </w:r>
      <w:ins w:id="2" w:author="Anette Terkelsen" w:date="2020-05-04T12:30:00Z">
        <w:r w:rsidR="00810DB0">
          <w:t>from the Norwegian Central bank</w:t>
        </w:r>
        <w:r w:rsidR="00810DB0">
          <w:t xml:space="preserve"> </w:t>
        </w:r>
      </w:ins>
      <w:r w:rsidR="00745C10">
        <w:t>per 2019/12/31</w:t>
      </w:r>
      <w:del w:id="3" w:author="Anette Terkelsen" w:date="2020-05-04T12:30:00Z">
        <w:r w:rsidR="00745C10" w:rsidDel="00810DB0">
          <w:delText xml:space="preserve"> from the Norwegian Central bank</w:delText>
        </w:r>
      </w:del>
      <w:r w:rsidR="00745C10">
        <w:t>.</w:t>
      </w:r>
    </w:p>
    <w:p w:rsidR="00BF4060" w:rsidRDefault="00BF4060" w:rsidP="00F2744B">
      <w:pPr>
        <w:pStyle w:val="Body"/>
      </w:pPr>
      <w:r>
        <w:t>Summary of the total cost for the reporting period</w:t>
      </w:r>
      <w:r w:rsidR="006D4B75">
        <w:t>:</w:t>
      </w:r>
    </w:p>
    <w:p w:rsidR="00277DC0" w:rsidRDefault="00277DC0" w:rsidP="00277DC0">
      <w:pPr>
        <w:pStyle w:val="Body"/>
        <w:pBdr>
          <w:bottom w:val="single" w:sz="4" w:space="1" w:color="auto"/>
        </w:pBdr>
      </w:pPr>
    </w:p>
    <w:p w:rsidR="00BF4060" w:rsidRDefault="007278F2" w:rsidP="00F2744B">
      <w:pPr>
        <w:pStyle w:val="Body"/>
      </w:pPr>
      <w:r>
        <w:t>Client commission</w:t>
      </w:r>
      <w:r w:rsidR="00745C10">
        <w:tab/>
      </w:r>
      <w:r w:rsidR="00745C10">
        <w:tab/>
        <w:t>NOK</w:t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  <w:t>%</w:t>
      </w:r>
    </w:p>
    <w:p w:rsidR="007278F2" w:rsidRDefault="00277DC0" w:rsidP="00F2744B">
      <w:pPr>
        <w:pStyle w:val="Body"/>
      </w:pPr>
      <w:r>
        <w:lastRenderedPageBreak/>
        <w:t>Margin</w:t>
      </w:r>
      <w:r w:rsidR="00745C10">
        <w:tab/>
      </w:r>
      <w:r w:rsidR="00745C10">
        <w:tab/>
      </w:r>
      <w:r w:rsidR="00745C10">
        <w:tab/>
      </w:r>
      <w:r w:rsidR="00745C10">
        <w:tab/>
        <w:t>NOK</w:t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  <w:t>%</w:t>
      </w:r>
    </w:p>
    <w:p w:rsidR="007278F2" w:rsidRDefault="00277DC0" w:rsidP="00F2744B">
      <w:pPr>
        <w:pStyle w:val="Body"/>
      </w:pPr>
      <w:r>
        <w:t>Research Commission</w:t>
      </w:r>
      <w:r w:rsidR="00745C10">
        <w:tab/>
      </w:r>
      <w:r w:rsidR="00745C10">
        <w:tab/>
        <w:t>NOK</w:t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  <w:t>%</w:t>
      </w:r>
    </w:p>
    <w:p w:rsidR="007278F2" w:rsidRDefault="00277DC0" w:rsidP="00F2744B">
      <w:pPr>
        <w:pStyle w:val="Body"/>
      </w:pPr>
      <w:r>
        <w:t>Stock loan fees</w:t>
      </w:r>
      <w:r w:rsidR="00745C10">
        <w:tab/>
      </w:r>
      <w:r w:rsidR="00745C10">
        <w:tab/>
      </w:r>
      <w:r w:rsidR="00745C10">
        <w:tab/>
        <w:t>NOK</w:t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  <w:t>%</w:t>
      </w:r>
    </w:p>
    <w:p w:rsidR="007278F2" w:rsidRDefault="007278F2" w:rsidP="00F2744B">
      <w:pPr>
        <w:pStyle w:val="Body"/>
      </w:pPr>
      <w:r>
        <w:t>Finan</w:t>
      </w:r>
      <w:r w:rsidR="00277DC0">
        <w:t>cial transaction Tax</w:t>
      </w:r>
      <w:r w:rsidR="00745C10">
        <w:tab/>
        <w:t>NOK</w:t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  <w:t>%</w:t>
      </w:r>
    </w:p>
    <w:p w:rsidR="00277DC0" w:rsidRDefault="00277DC0" w:rsidP="00277DC0">
      <w:pPr>
        <w:pStyle w:val="Body"/>
        <w:pBdr>
          <w:bottom w:val="single" w:sz="4" w:space="1" w:color="auto"/>
        </w:pBdr>
      </w:pPr>
    </w:p>
    <w:p w:rsidR="007278F2" w:rsidRPr="00277DC0" w:rsidRDefault="00277DC0" w:rsidP="00F2744B">
      <w:pPr>
        <w:pStyle w:val="Body"/>
        <w:rPr>
          <w:b/>
        </w:rPr>
      </w:pPr>
      <w:r w:rsidRPr="00277DC0">
        <w:rPr>
          <w:b/>
        </w:rPr>
        <w:t>Total Cost and Charges</w:t>
      </w:r>
      <w:r w:rsidR="007278F2" w:rsidRPr="00277DC0">
        <w:rPr>
          <w:b/>
        </w:rPr>
        <w:tab/>
      </w:r>
      <w:r w:rsidR="00745C10">
        <w:rPr>
          <w:b/>
        </w:rPr>
        <w:t>NOK</w:t>
      </w:r>
      <w:r w:rsidR="00745C10">
        <w:rPr>
          <w:b/>
        </w:rPr>
        <w:tab/>
      </w:r>
      <w:r w:rsidR="00745C10">
        <w:rPr>
          <w:b/>
        </w:rPr>
        <w:tab/>
      </w:r>
      <w:r w:rsidR="00745C10">
        <w:rPr>
          <w:b/>
        </w:rPr>
        <w:tab/>
      </w:r>
      <w:r w:rsidR="00745C10">
        <w:rPr>
          <w:b/>
        </w:rPr>
        <w:tab/>
      </w:r>
      <w:r w:rsidR="00745C10">
        <w:rPr>
          <w:b/>
        </w:rPr>
        <w:tab/>
      </w:r>
      <w:r w:rsidR="00745C10">
        <w:rPr>
          <w:b/>
        </w:rPr>
        <w:tab/>
      </w:r>
      <w:r w:rsidR="00745C10">
        <w:rPr>
          <w:b/>
        </w:rPr>
        <w:tab/>
        <w:t>%</w:t>
      </w:r>
    </w:p>
    <w:p w:rsidR="007278F2" w:rsidRDefault="007278F2" w:rsidP="00277DC0">
      <w:pPr>
        <w:pStyle w:val="Body"/>
        <w:pBdr>
          <w:bottom w:val="single" w:sz="4" w:space="1" w:color="auto"/>
        </w:pBdr>
      </w:pPr>
      <w:r>
        <w:tab/>
      </w:r>
      <w:r>
        <w:tab/>
      </w:r>
    </w:p>
    <w:p w:rsidR="004678FB" w:rsidDel="00B607B2" w:rsidRDefault="004678FB" w:rsidP="008F264C">
      <w:pPr>
        <w:rPr>
          <w:del w:id="4" w:author="Anette Terkelsen" w:date="2020-05-04T12:47:00Z"/>
          <w:lang w:val="en-GB" w:eastAsia="en-US"/>
        </w:rPr>
      </w:pPr>
    </w:p>
    <w:p w:rsidR="00B607B2" w:rsidRDefault="00B607B2" w:rsidP="008F264C">
      <w:pPr>
        <w:rPr>
          <w:ins w:id="5" w:author="Anette Terkelsen" w:date="2020-05-04T12:47:00Z"/>
          <w:lang w:val="en-GB" w:eastAsia="en-US"/>
        </w:rPr>
      </w:pPr>
    </w:p>
    <w:p w:rsidR="00B607B2" w:rsidRDefault="00B607B2" w:rsidP="008F264C">
      <w:pPr>
        <w:rPr>
          <w:ins w:id="6" w:author="Anette Terkelsen" w:date="2020-05-04T12:47:00Z"/>
          <w:color w:val="222222"/>
          <w:lang w:val="en"/>
        </w:rPr>
      </w:pPr>
    </w:p>
    <w:p w:rsidR="004678FB" w:rsidRDefault="00DE2B71" w:rsidP="008F264C">
      <w:pPr>
        <w:rPr>
          <w:lang w:val="en-GB" w:eastAsia="en-US"/>
        </w:rPr>
      </w:pPr>
      <w:r>
        <w:rPr>
          <w:lang w:val="en-GB" w:eastAsia="en-US"/>
        </w:rPr>
        <w:t>Mi</w:t>
      </w:r>
      <w:r w:rsidR="004678FB">
        <w:rPr>
          <w:lang w:val="en-GB" w:eastAsia="en-US"/>
        </w:rPr>
        <w:t>FID</w:t>
      </w:r>
      <w:ins w:id="7" w:author="Anette Terkelsen" w:date="2020-05-04T12:29:00Z">
        <w:r w:rsidR="00810DB0">
          <w:rPr>
            <w:lang w:val="en-GB" w:eastAsia="en-US"/>
          </w:rPr>
          <w:t xml:space="preserve"> </w:t>
        </w:r>
      </w:ins>
      <w:r w:rsidR="004678FB">
        <w:rPr>
          <w:lang w:val="en-GB" w:eastAsia="en-US"/>
        </w:rPr>
        <w:t xml:space="preserve">II requires ABG </w:t>
      </w:r>
      <w:proofErr w:type="spellStart"/>
      <w:r w:rsidR="004678FB">
        <w:rPr>
          <w:lang w:val="en-GB" w:eastAsia="en-US"/>
        </w:rPr>
        <w:t>Sundal</w:t>
      </w:r>
      <w:proofErr w:type="spellEnd"/>
      <w:r w:rsidR="004678FB">
        <w:rPr>
          <w:lang w:val="en-GB" w:eastAsia="en-US"/>
        </w:rPr>
        <w:t xml:space="preserve"> Collier ASA to provide a report of all costs </w:t>
      </w:r>
      <w:ins w:id="8" w:author="Anette Terkelsen" w:date="2020-05-04T12:33:00Z">
        <w:r w:rsidR="00810DB0">
          <w:rPr>
            <w:lang w:val="en-GB" w:eastAsia="en-US"/>
          </w:rPr>
          <w:t xml:space="preserve">and </w:t>
        </w:r>
      </w:ins>
      <w:r w:rsidR="004678FB">
        <w:rPr>
          <w:lang w:val="en-GB" w:eastAsia="en-US"/>
        </w:rPr>
        <w:t xml:space="preserve">related </w:t>
      </w:r>
      <w:del w:id="9" w:author="Anette Terkelsen" w:date="2020-05-04T12:33:00Z">
        <w:r w:rsidR="004678FB" w:rsidDel="00810DB0">
          <w:rPr>
            <w:lang w:val="en-GB" w:eastAsia="en-US"/>
          </w:rPr>
          <w:delText xml:space="preserve">the </w:delText>
        </w:r>
      </w:del>
      <w:r w:rsidR="004678FB">
        <w:rPr>
          <w:lang w:val="en-GB" w:eastAsia="en-US"/>
        </w:rPr>
        <w:t>charges to its clients where the relationship is an ongoing one. The obligation applies on, at least, an annual basis. This information is required to be provided by l</w:t>
      </w:r>
      <w:r w:rsidR="00512D99">
        <w:rPr>
          <w:lang w:val="en-GB" w:eastAsia="en-US"/>
        </w:rPr>
        <w:t>aw pursuant to the provisions of</w:t>
      </w:r>
      <w:r w:rsidR="004678FB">
        <w:rPr>
          <w:lang w:val="en-GB" w:eastAsia="en-US"/>
        </w:rPr>
        <w:t xml:space="preserve"> Directive 2014/65/EU of the European Parl</w:t>
      </w:r>
      <w:r>
        <w:rPr>
          <w:lang w:val="en-GB" w:eastAsia="en-US"/>
        </w:rPr>
        <w:t>i</w:t>
      </w:r>
      <w:r w:rsidR="004678FB">
        <w:rPr>
          <w:lang w:val="en-GB" w:eastAsia="en-US"/>
        </w:rPr>
        <w:t>ament and of the Council of 15 May 2014 on markets in financial instruments, Commission Delegate Regulation 20</w:t>
      </w:r>
      <w:r w:rsidR="006D4B75">
        <w:rPr>
          <w:lang w:val="en-GB" w:eastAsia="en-US"/>
        </w:rPr>
        <w:t>1</w:t>
      </w:r>
      <w:r w:rsidR="004678FB">
        <w:rPr>
          <w:lang w:val="en-GB" w:eastAsia="en-US"/>
        </w:rPr>
        <w:t>7/565 and other related legislation (together MiFID II)</w:t>
      </w:r>
      <w:r>
        <w:rPr>
          <w:lang w:val="en-GB" w:eastAsia="en-US"/>
        </w:rPr>
        <w:t>.</w:t>
      </w:r>
    </w:p>
    <w:p w:rsidR="009C14B8" w:rsidRDefault="009C14B8" w:rsidP="008F264C">
      <w:pPr>
        <w:rPr>
          <w:lang w:val="en-GB" w:eastAsia="en-US"/>
        </w:rPr>
      </w:pPr>
    </w:p>
    <w:p w:rsidR="008F264C" w:rsidRDefault="009C14B8" w:rsidP="008F264C">
      <w:pPr>
        <w:rPr>
          <w:lang w:val="en-GB" w:eastAsia="en-US"/>
        </w:rPr>
      </w:pPr>
      <w:r>
        <w:rPr>
          <w:lang w:val="en-GB" w:eastAsia="en-US"/>
        </w:rPr>
        <w:t>This overview is</w:t>
      </w:r>
      <w:ins w:id="10" w:author="Anette Terkelsen" w:date="2020-05-04T12:37:00Z">
        <w:r w:rsidR="00AE5C22">
          <w:rPr>
            <w:lang w:val="en-GB" w:eastAsia="en-US"/>
          </w:rPr>
          <w:t>, in accordance with applicable legislation,</w:t>
        </w:r>
      </w:ins>
      <w:r>
        <w:rPr>
          <w:lang w:val="en-GB" w:eastAsia="en-US"/>
        </w:rPr>
        <w:t xml:space="preserve"> based on</w:t>
      </w:r>
      <w:ins w:id="11" w:author="Anette Terkelsen" w:date="2020-05-04T12:37:00Z">
        <w:r w:rsidR="00AE5C22">
          <w:rPr>
            <w:lang w:val="en-GB" w:eastAsia="en-US"/>
          </w:rPr>
          <w:t xml:space="preserve"> data</w:t>
        </w:r>
      </w:ins>
      <w:r>
        <w:rPr>
          <w:lang w:val="en-GB" w:eastAsia="en-US"/>
        </w:rPr>
        <w:t xml:space="preserve"> available </w:t>
      </w:r>
      <w:ins w:id="12" w:author="Anette Terkelsen" w:date="2020-05-04T12:37:00Z">
        <w:r w:rsidR="00AE5C22">
          <w:rPr>
            <w:lang w:val="en-GB" w:eastAsia="en-US"/>
          </w:rPr>
          <w:t>to us</w:t>
        </w:r>
      </w:ins>
      <w:del w:id="13" w:author="Anette Terkelsen" w:date="2020-05-04T12:37:00Z">
        <w:r w:rsidDel="00AE5C22">
          <w:rPr>
            <w:lang w:val="en-GB" w:eastAsia="en-US"/>
          </w:rPr>
          <w:delText>data</w:delText>
        </w:r>
      </w:del>
      <w:r>
        <w:rPr>
          <w:lang w:val="en-GB" w:eastAsia="en-US"/>
        </w:rPr>
        <w:t xml:space="preserve">. We have tried to ensure that the content is correct, but </w:t>
      </w:r>
      <w:ins w:id="14" w:author="Anette Terkelsen" w:date="2020-05-04T12:41:00Z">
        <w:r w:rsidR="00CA2834">
          <w:rPr>
            <w:lang w:val="en-GB" w:eastAsia="en-US"/>
          </w:rPr>
          <w:t xml:space="preserve">we cannot </w:t>
        </w:r>
        <w:r w:rsidR="00CA2834">
          <w:rPr>
            <w:lang w:val="en-GB" w:eastAsia="en-US"/>
          </w:rPr>
          <w:t xml:space="preserve">make any </w:t>
        </w:r>
      </w:ins>
      <w:ins w:id="15" w:author="Anette Terkelsen" w:date="2020-05-04T12:42:00Z">
        <w:r w:rsidR="00CA2834">
          <w:rPr>
            <w:lang w:val="en-GB" w:eastAsia="en-US"/>
          </w:rPr>
          <w:t>guarantees</w:t>
        </w:r>
      </w:ins>
      <w:ins w:id="16" w:author="Anette Terkelsen" w:date="2020-05-04T12:41:00Z">
        <w:r w:rsidR="00CA2834">
          <w:rPr>
            <w:lang w:val="en-GB" w:eastAsia="en-US"/>
          </w:rPr>
          <w:t xml:space="preserve"> for</w:t>
        </w:r>
        <w:r w:rsidR="00CA2834">
          <w:rPr>
            <w:lang w:val="en-GB" w:eastAsia="en-US"/>
          </w:rPr>
          <w:t xml:space="preserve"> the</w:t>
        </w:r>
      </w:ins>
      <w:ins w:id="17" w:author="Anette Terkelsen" w:date="2020-05-04T12:42:00Z">
        <w:r w:rsidR="00CA2834">
          <w:rPr>
            <w:lang w:val="en-GB" w:eastAsia="en-US"/>
          </w:rPr>
          <w:t xml:space="preserve"> completeness or correctness of the</w:t>
        </w:r>
      </w:ins>
      <w:ins w:id="18" w:author="Anette Terkelsen" w:date="2020-05-04T12:41:00Z">
        <w:r w:rsidR="00CA2834">
          <w:rPr>
            <w:lang w:val="en-GB" w:eastAsia="en-US"/>
          </w:rPr>
          <w:t xml:space="preserve"> information </w:t>
        </w:r>
      </w:ins>
      <w:ins w:id="19" w:author="Anette Terkelsen" w:date="2020-05-04T12:42:00Z">
        <w:r w:rsidR="00CA2834">
          <w:rPr>
            <w:lang w:val="en-GB" w:eastAsia="en-US"/>
          </w:rPr>
          <w:t>and</w:t>
        </w:r>
      </w:ins>
      <w:ins w:id="20" w:author="Anette Terkelsen" w:date="2020-05-04T12:41:00Z">
        <w:r w:rsidR="00CA2834">
          <w:rPr>
            <w:lang w:val="en-GB" w:eastAsia="en-US"/>
          </w:rPr>
          <w:t xml:space="preserve"> </w:t>
        </w:r>
      </w:ins>
      <w:r>
        <w:rPr>
          <w:lang w:val="en-GB" w:eastAsia="en-US"/>
        </w:rPr>
        <w:t xml:space="preserve">there may be errors and omissions. </w:t>
      </w:r>
      <w:proofErr w:type="spellStart"/>
      <w:r>
        <w:rPr>
          <w:lang w:val="en-GB" w:eastAsia="en-US"/>
        </w:rPr>
        <w:t>We</w:t>
      </w:r>
      <w:proofErr w:type="spellEnd"/>
      <w:r>
        <w:rPr>
          <w:lang w:val="en-GB" w:eastAsia="en-US"/>
        </w:rPr>
        <w:t xml:space="preserve"> therefore assume no responsibility for any</w:t>
      </w:r>
      <w:ins w:id="21" w:author="Anette Terkelsen" w:date="2020-05-04T12:39:00Z">
        <w:r w:rsidR="00AE5C22">
          <w:rPr>
            <w:lang w:val="en-GB" w:eastAsia="en-US"/>
          </w:rPr>
          <w:t xml:space="preserve"> direct or indirect</w:t>
        </w:r>
      </w:ins>
      <w:r>
        <w:rPr>
          <w:lang w:val="en-GB" w:eastAsia="en-US"/>
        </w:rPr>
        <w:t xml:space="preserve"> losses arising from dispositions made on </w:t>
      </w:r>
      <w:del w:id="22" w:author="Anette Terkelsen" w:date="2020-05-04T12:44:00Z">
        <w:r w:rsidDel="00CA2834">
          <w:rPr>
            <w:lang w:val="en-GB" w:eastAsia="en-US"/>
          </w:rPr>
          <w:delText>this assignment</w:delText>
        </w:r>
      </w:del>
      <w:ins w:id="23" w:author="Anette Terkelsen" w:date="2020-05-04T12:43:00Z">
        <w:r w:rsidR="00CA2834">
          <w:rPr>
            <w:lang w:val="en-GB" w:eastAsia="en-US"/>
          </w:rPr>
          <w:t>the basis of this report</w:t>
        </w:r>
      </w:ins>
      <w:r>
        <w:rPr>
          <w:lang w:val="en-GB" w:eastAsia="en-US"/>
        </w:rPr>
        <w:t>.</w:t>
      </w:r>
    </w:p>
    <w:p w:rsidR="009C14B8" w:rsidRPr="00CA2834" w:rsidDel="00CA2834" w:rsidRDefault="009C14B8" w:rsidP="00AE5C22">
      <w:pPr>
        <w:rPr>
          <w:del w:id="24" w:author="Anette Terkelsen" w:date="2020-05-04T12:43:00Z"/>
          <w:lang w:val="en-GB" w:eastAsia="en-US"/>
        </w:rPr>
      </w:pPr>
    </w:p>
    <w:p w:rsidR="008F264C" w:rsidRPr="00CA2834" w:rsidRDefault="008F264C" w:rsidP="008F264C">
      <w:pPr>
        <w:rPr>
          <w:lang w:val="en-GB" w:eastAsia="en-US"/>
        </w:rPr>
      </w:pPr>
    </w:p>
    <w:p w:rsidR="00C77BAA" w:rsidRPr="00CA2834" w:rsidRDefault="001B3C87" w:rsidP="008F264C">
      <w:pPr>
        <w:tabs>
          <w:tab w:val="left" w:pos="6195"/>
        </w:tabs>
        <w:rPr>
          <w:lang w:val="en-GB" w:eastAsia="en-US"/>
        </w:rPr>
      </w:pPr>
      <w:ins w:id="25" w:author="Anette Terkelsen" w:date="2020-05-04T12:50:00Z">
        <w:r>
          <w:rPr>
            <w:lang w:val="en-GB" w:eastAsia="en-US"/>
          </w:rPr>
          <w:t>If you have any questions or require further specification or explanation of the costs and charges included in this report, please contact ABG</w:t>
        </w:r>
      </w:ins>
      <w:ins w:id="26" w:author="Anette Terkelsen" w:date="2020-05-04T12:51:00Z">
        <w:r>
          <w:rPr>
            <w:lang w:val="en-GB" w:eastAsia="en-US"/>
          </w:rPr>
          <w:t xml:space="preserve"> </w:t>
        </w:r>
        <w:proofErr w:type="spellStart"/>
        <w:r>
          <w:rPr>
            <w:lang w:val="en-GB" w:eastAsia="en-US"/>
          </w:rPr>
          <w:t>Sundal</w:t>
        </w:r>
        <w:proofErr w:type="spellEnd"/>
        <w:r>
          <w:rPr>
            <w:lang w:val="en-GB" w:eastAsia="en-US"/>
          </w:rPr>
          <w:t xml:space="preserve"> Collier ASA.</w:t>
        </w:r>
      </w:ins>
      <w:bookmarkStart w:id="27" w:name="_GoBack"/>
      <w:bookmarkEnd w:id="27"/>
      <w:ins w:id="28" w:author="Anette Terkelsen" w:date="2020-05-04T12:50:00Z">
        <w:r>
          <w:rPr>
            <w:lang w:val="en-GB" w:eastAsia="en-US"/>
          </w:rPr>
          <w:t xml:space="preserve"> </w:t>
        </w:r>
      </w:ins>
    </w:p>
    <w:p w:rsidR="00C77BAA" w:rsidRPr="00CA2834" w:rsidRDefault="00C77BAA" w:rsidP="008F264C">
      <w:pPr>
        <w:tabs>
          <w:tab w:val="left" w:pos="6195"/>
        </w:tabs>
        <w:rPr>
          <w:lang w:val="en-GB" w:eastAsia="en-US"/>
        </w:rPr>
      </w:pPr>
    </w:p>
    <w:p w:rsidR="00B46039" w:rsidRPr="00CA2834" w:rsidRDefault="00B46039" w:rsidP="008F264C">
      <w:pPr>
        <w:tabs>
          <w:tab w:val="left" w:pos="6195"/>
        </w:tabs>
        <w:rPr>
          <w:lang w:val="en-GB" w:eastAsia="en-US"/>
        </w:rPr>
      </w:pPr>
    </w:p>
    <w:sectPr w:rsidR="00B46039" w:rsidRPr="00CA2834" w:rsidSect="001D0DC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567" w:right="1270" w:bottom="1276" w:left="1276" w:header="0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B6C" w:rsidRDefault="00021B6C" w:rsidP="006F51B7">
      <w:r>
        <w:separator/>
      </w:r>
    </w:p>
  </w:endnote>
  <w:endnote w:type="continuationSeparator" w:id="0">
    <w:p w:rsidR="00021B6C" w:rsidRDefault="00021B6C" w:rsidP="006F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2104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DCA" w:rsidRDefault="00B51A62" w:rsidP="00D345F4">
        <w:pPr>
          <w:pStyle w:val="Footer"/>
          <w:pBdr>
            <w:top w:val="none" w:sz="0" w:space="0" w:color="auto"/>
          </w:pBdr>
          <w:rPr>
            <w:noProof/>
            <w:sz w:val="14"/>
            <w:szCs w:val="14"/>
          </w:rPr>
        </w:pPr>
        <w:r w:rsidRPr="00B46039">
          <w:rPr>
            <w:noProof/>
            <w:color w:val="00204E" w:themeColor="accent1"/>
            <w:sz w:val="14"/>
            <w:szCs w:val="14"/>
            <w:lang w:eastAsia="en-GB"/>
          </w:rPr>
          <w:drawing>
            <wp:anchor distT="0" distB="0" distL="114300" distR="114300" simplePos="0" relativeHeight="251657216" behindDoc="1" locked="0" layoutInCell="1" allowOverlap="1" wp14:anchorId="446C678F" wp14:editId="0DCDBE08">
              <wp:simplePos x="0" y="0"/>
              <wp:positionH relativeFrom="margin">
                <wp:align>right</wp:align>
              </wp:positionH>
              <wp:positionV relativeFrom="paragraph">
                <wp:posOffset>199390</wp:posOffset>
              </wp:positionV>
              <wp:extent cx="681059" cy="381000"/>
              <wp:effectExtent l="0" t="0" r="5080" b="0"/>
              <wp:wrapNone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ABGSC logo blu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59" cy="381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1B3C87">
          <w:rPr>
            <w:color w:val="00204E"/>
            <w:sz w:val="18"/>
            <w:lang w:val="nb-NO"/>
          </w:rPr>
          <w:pict w14:anchorId="28FFEDA8">
            <v:rect id="_x0000_i1025" style="width:467.7pt;height:1pt;mso-position-vertical:absolute" o:hralign="center" o:hrstd="t" o:hrnoshade="t" o:hr="t" fillcolor="#bd8a5e [3215]" stroked="f"/>
          </w:pict>
        </w:r>
        <w:r w:rsidRPr="00B46039">
          <w:rPr>
            <w:sz w:val="14"/>
            <w:szCs w:val="14"/>
          </w:rPr>
          <w:t xml:space="preserve">Page </w:t>
        </w:r>
        <w:r w:rsidRPr="00B46039">
          <w:rPr>
            <w:sz w:val="14"/>
            <w:szCs w:val="14"/>
          </w:rPr>
          <w:fldChar w:fldCharType="begin"/>
        </w:r>
        <w:r w:rsidRPr="00B46039">
          <w:rPr>
            <w:sz w:val="14"/>
            <w:szCs w:val="14"/>
          </w:rPr>
          <w:instrText xml:space="preserve"> PAGE   \* MERGEFORMAT </w:instrText>
        </w:r>
        <w:r w:rsidRPr="00B46039">
          <w:rPr>
            <w:sz w:val="14"/>
            <w:szCs w:val="14"/>
          </w:rPr>
          <w:fldChar w:fldCharType="separate"/>
        </w:r>
        <w:r w:rsidR="0033642E">
          <w:rPr>
            <w:noProof/>
            <w:sz w:val="14"/>
            <w:szCs w:val="14"/>
          </w:rPr>
          <w:t>2</w:t>
        </w:r>
        <w:r w:rsidRPr="00B46039">
          <w:rPr>
            <w:noProof/>
            <w:sz w:val="14"/>
            <w:szCs w:val="14"/>
          </w:rPr>
          <w:fldChar w:fldCharType="end"/>
        </w:r>
        <w:r w:rsidRPr="00B46039">
          <w:rPr>
            <w:noProof/>
            <w:sz w:val="14"/>
            <w:szCs w:val="14"/>
          </w:rPr>
          <w:t xml:space="preserve"> of </w:t>
        </w:r>
        <w:r w:rsidRPr="00B46039">
          <w:rPr>
            <w:noProof/>
            <w:sz w:val="14"/>
            <w:szCs w:val="14"/>
          </w:rPr>
          <w:fldChar w:fldCharType="begin"/>
        </w:r>
        <w:r w:rsidRPr="00B46039">
          <w:rPr>
            <w:noProof/>
            <w:sz w:val="14"/>
            <w:szCs w:val="14"/>
          </w:rPr>
          <w:instrText xml:space="preserve"> NUMPAGES  \* Arabic  \* MERGEFORMAT </w:instrText>
        </w:r>
        <w:r w:rsidRPr="00B46039">
          <w:rPr>
            <w:noProof/>
            <w:sz w:val="14"/>
            <w:szCs w:val="14"/>
          </w:rPr>
          <w:fldChar w:fldCharType="separate"/>
        </w:r>
        <w:r w:rsidR="0033642E">
          <w:rPr>
            <w:noProof/>
            <w:sz w:val="14"/>
            <w:szCs w:val="14"/>
          </w:rPr>
          <w:t>2</w:t>
        </w:r>
        <w:r w:rsidRPr="00B46039">
          <w:rPr>
            <w:noProof/>
            <w:sz w:val="14"/>
            <w:szCs w:val="14"/>
          </w:rPr>
          <w:fldChar w:fldCharType="end"/>
        </w:r>
      </w:p>
      <w:p w:rsidR="00B51A62" w:rsidRPr="000F5C15" w:rsidRDefault="001D0DCA" w:rsidP="00D345F4">
        <w:pPr>
          <w:pStyle w:val="Footer"/>
          <w:pBdr>
            <w:top w:val="none" w:sz="0" w:space="0" w:color="auto"/>
          </w:pBdr>
          <w:rPr>
            <w:noProof/>
          </w:rPr>
        </w:pPr>
        <w:r>
          <w:rPr>
            <w:noProof/>
            <w:sz w:val="14"/>
            <w:szCs w:val="14"/>
          </w:rPr>
          <w:br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71A" w:rsidRPr="005921B8" w:rsidRDefault="001B3C87" w:rsidP="00D345F4">
    <w:pPr>
      <w:pStyle w:val="Footer"/>
      <w:pBdr>
        <w:top w:val="none" w:sz="0" w:space="0" w:color="auto"/>
      </w:pBdr>
      <w:rPr>
        <w:color w:val="00204E"/>
        <w:sz w:val="14"/>
        <w:szCs w:val="16"/>
        <w:shd w:val="clear" w:color="auto" w:fill="FFFFFF"/>
      </w:rPr>
    </w:pPr>
    <w:r>
      <w:rPr>
        <w:color w:val="00204E"/>
        <w:sz w:val="14"/>
        <w:szCs w:val="16"/>
        <w:shd w:val="clear" w:color="auto" w:fill="FFFFFF"/>
      </w:rPr>
      <w:pict w14:anchorId="7D4D1B12">
        <v:rect id="_x0000_i1026" style="width:467.7pt;height:1pt;mso-position-vertical:absolute" o:hralign="center" o:hrstd="t" o:hrnoshade="t" o:hr="t" fillcolor="#bd8a5e" stroked="f"/>
      </w:pict>
    </w:r>
    <w:r w:rsidR="005921B8" w:rsidRPr="005921B8">
      <w:rPr>
        <w:color w:val="00204E"/>
        <w:sz w:val="14"/>
        <w:szCs w:val="16"/>
        <w:shd w:val="clear" w:color="auto" w:fill="FFFFFF"/>
      </w:rPr>
      <w:t xml:space="preserve">ABG </w:t>
    </w:r>
    <w:proofErr w:type="spellStart"/>
    <w:r w:rsidR="005921B8" w:rsidRPr="005921B8">
      <w:rPr>
        <w:color w:val="00204E"/>
        <w:sz w:val="14"/>
        <w:szCs w:val="16"/>
        <w:shd w:val="clear" w:color="auto" w:fill="FFFFFF"/>
      </w:rPr>
      <w:t>Sundal</w:t>
    </w:r>
    <w:proofErr w:type="spellEnd"/>
    <w:r w:rsidR="005921B8" w:rsidRPr="005921B8">
      <w:rPr>
        <w:color w:val="00204E"/>
        <w:sz w:val="14"/>
        <w:szCs w:val="16"/>
        <w:shd w:val="clear" w:color="auto" w:fill="FFFFFF"/>
      </w:rPr>
      <w:t xml:space="preserve"> Collier ASA </w:t>
    </w:r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  <w:t>Tel +47 22 01 60 00</w:t>
    </w:r>
    <w:r w:rsidR="005921B8" w:rsidRPr="005921B8">
      <w:rPr>
        <w:color w:val="00204E"/>
        <w:sz w:val="14"/>
        <w:szCs w:val="16"/>
        <w:shd w:val="clear" w:color="auto" w:fill="FFFFFF"/>
      </w:rPr>
      <w:br/>
    </w:r>
    <w:proofErr w:type="spellStart"/>
    <w:r w:rsidR="005921B8" w:rsidRPr="005921B8">
      <w:rPr>
        <w:color w:val="00204E"/>
        <w:sz w:val="14"/>
        <w:szCs w:val="16"/>
        <w:shd w:val="clear" w:color="auto" w:fill="FFFFFF"/>
      </w:rPr>
      <w:t>Munkedamsveien</w:t>
    </w:r>
    <w:proofErr w:type="spellEnd"/>
    <w:r w:rsidR="005921B8" w:rsidRPr="005921B8">
      <w:rPr>
        <w:color w:val="00204E"/>
        <w:sz w:val="14"/>
        <w:szCs w:val="16"/>
        <w:shd w:val="clear" w:color="auto" w:fill="FFFFFF"/>
      </w:rPr>
      <w:t xml:space="preserve"> 45 E, 7th floor</w:t>
    </w:r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  <w:t>883603362 MVA</w:t>
    </w:r>
    <w:r w:rsidR="005921B8" w:rsidRPr="005921B8">
      <w:rPr>
        <w:color w:val="00204E"/>
        <w:sz w:val="14"/>
        <w:szCs w:val="16"/>
        <w:shd w:val="clear" w:color="auto" w:fill="FFFFFF"/>
      </w:rPr>
      <w:br/>
      <w:t xml:space="preserve">P.O Box 1444 – </w:t>
    </w:r>
    <w:proofErr w:type="spellStart"/>
    <w:r w:rsidR="005921B8" w:rsidRPr="005921B8">
      <w:rPr>
        <w:color w:val="00204E"/>
        <w:sz w:val="14"/>
        <w:szCs w:val="16"/>
        <w:shd w:val="clear" w:color="auto" w:fill="FFFFFF"/>
      </w:rPr>
      <w:t>Vika</w:t>
    </w:r>
    <w:proofErr w:type="spellEnd"/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  <w:t>www.abgsc.com</w:t>
    </w:r>
    <w:r w:rsidR="005921B8" w:rsidRPr="005921B8">
      <w:rPr>
        <w:color w:val="00204E"/>
        <w:sz w:val="14"/>
        <w:szCs w:val="16"/>
        <w:shd w:val="clear" w:color="auto" w:fill="FFFFFF"/>
      </w:rPr>
      <w:br/>
      <w:t>0250 Oslo, Norway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B6C" w:rsidRDefault="00021B6C" w:rsidP="006F51B7">
      <w:r>
        <w:separator/>
      </w:r>
    </w:p>
  </w:footnote>
  <w:footnote w:type="continuationSeparator" w:id="0">
    <w:p w:rsidR="00021B6C" w:rsidRDefault="00021B6C" w:rsidP="006F51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A62" w:rsidRDefault="001B3C87">
    <w:r>
      <w:rPr>
        <w:noProof/>
        <w:lang w:val="en-US" w:eastAsia="en-US"/>
      </w:rPr>
      <w:pict w14:anchorId="5FF13A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9" type="#_x0000_t75" style="position:absolute;margin-left:0;margin-top:0;width:595.3pt;height:841.9pt;z-index:-251658240;mso-wrap-edited:f;mso-position-horizontal:center;mso-position-horizontal-relative:margin;mso-position-vertical:center;mso-position-vertical-relative:margin" wrapcoords="3318 7559 0 13713 -27 13887 0 13925 4787 14021 3862 15848 13057 15868 14554 18637 2992 18772 2230 18772 1115 21119 -27 21407 -27 21503 16240 21503 8732 7559 3318 7559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A62" w:rsidRDefault="00B51A62" w:rsidP="00D345F4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A62" w:rsidRDefault="00B51A62" w:rsidP="002D300B">
    <w:pPr>
      <w:pStyle w:val="Header"/>
      <w:pBdr>
        <w:bottom w:val="none" w:sz="0" w:space="0" w:color="auto"/>
      </w:pBdr>
      <w:tabs>
        <w:tab w:val="clear" w:pos="2039"/>
        <w:tab w:val="clear" w:pos="4820"/>
        <w:tab w:val="clear" w:pos="5507"/>
        <w:tab w:val="clear" w:pos="9639"/>
        <w:tab w:val="left" w:pos="583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0180"/>
    <w:multiLevelType w:val="multilevel"/>
    <w:tmpl w:val="8AD467D0"/>
    <w:numStyleLink w:val="Bullets"/>
  </w:abstractNum>
  <w:abstractNum w:abstractNumId="1" w15:restartNumberingAfterBreak="0">
    <w:nsid w:val="02437BB9"/>
    <w:multiLevelType w:val="hybridMultilevel"/>
    <w:tmpl w:val="353811E0"/>
    <w:lvl w:ilvl="0" w:tplc="34342B90">
      <w:start w:val="1"/>
      <w:numFmt w:val="bullet"/>
      <w:lvlText w:val=""/>
      <w:lvlJc w:val="left"/>
      <w:pPr>
        <w:tabs>
          <w:tab w:val="num" w:pos="221"/>
        </w:tabs>
        <w:ind w:left="221" w:hanging="221"/>
      </w:pPr>
      <w:rPr>
        <w:rFonts w:ascii="Symbol" w:hAnsi="Symbol" w:hint="default"/>
        <w:b w:val="0"/>
        <w:bCs w:val="0"/>
        <w:i w:val="0"/>
        <w:iCs w:val="0"/>
        <w:color w:val="00204E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02BD39D0"/>
    <w:multiLevelType w:val="hybridMultilevel"/>
    <w:tmpl w:val="24205FCC"/>
    <w:lvl w:ilvl="0" w:tplc="5176893A">
      <w:start w:val="1"/>
      <w:numFmt w:val="bullet"/>
      <w:lvlText w:val=""/>
      <w:lvlJc w:val="left"/>
      <w:pPr>
        <w:tabs>
          <w:tab w:val="num" w:pos="221"/>
        </w:tabs>
        <w:ind w:left="221" w:hanging="221"/>
      </w:pPr>
      <w:rPr>
        <w:rFonts w:ascii="Symbol" w:hAnsi="Symbol" w:hint="default"/>
        <w:b w:val="0"/>
        <w:bCs w:val="0"/>
        <w:i w:val="0"/>
        <w:iCs w:val="0"/>
        <w:color w:val="00204E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0AD35FE0"/>
    <w:multiLevelType w:val="hybridMultilevel"/>
    <w:tmpl w:val="AB1273D2"/>
    <w:lvl w:ilvl="0" w:tplc="731428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4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61487"/>
    <w:multiLevelType w:val="multilevel"/>
    <w:tmpl w:val="03287064"/>
    <w:lvl w:ilvl="0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103743F1"/>
    <w:multiLevelType w:val="multilevel"/>
    <w:tmpl w:val="15FCE86C"/>
    <w:lvl w:ilvl="0">
      <w:start w:val="1"/>
      <w:numFmt w:val="bullet"/>
      <w:lvlText w:val=""/>
      <w:lvlJc w:val="left"/>
      <w:pPr>
        <w:tabs>
          <w:tab w:val="num" w:pos="221"/>
        </w:tabs>
        <w:ind w:left="221" w:hanging="289"/>
      </w:pPr>
      <w:rPr>
        <w:rFonts w:ascii="Arial" w:hAnsi="Arial" w:hint="default"/>
        <w:b w:val="0"/>
        <w:bCs w:val="0"/>
        <w:i w:val="0"/>
        <w:iCs w:val="0"/>
        <w:color w:val="00204E"/>
        <w:sz w:val="24"/>
        <w:szCs w:val="24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1E654173"/>
    <w:multiLevelType w:val="multilevel"/>
    <w:tmpl w:val="BF54801C"/>
    <w:lvl w:ilvl="0">
      <w:start w:val="1"/>
      <w:numFmt w:val="decimal"/>
      <w:pStyle w:val="Heading1numbered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sz w:val="24"/>
      </w:rPr>
    </w:lvl>
    <w:lvl w:ilvl="1">
      <w:start w:val="1"/>
      <w:numFmt w:val="decimal"/>
      <w:pStyle w:val="Heading2numbered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bCs/>
        <w:kern w:val="32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C434E67"/>
    <w:multiLevelType w:val="hybridMultilevel"/>
    <w:tmpl w:val="03287064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2F853ADD"/>
    <w:multiLevelType w:val="hybridMultilevel"/>
    <w:tmpl w:val="D0D29B28"/>
    <w:lvl w:ilvl="0" w:tplc="C9B0F18C">
      <w:start w:val="1"/>
      <w:numFmt w:val="bullet"/>
      <w:lvlText w:val=""/>
      <w:lvlJc w:val="left"/>
      <w:pPr>
        <w:tabs>
          <w:tab w:val="num" w:pos="221"/>
        </w:tabs>
        <w:ind w:left="221" w:hanging="289"/>
      </w:pPr>
      <w:rPr>
        <w:rFonts w:ascii="Symbol" w:hAnsi="Symbol" w:hint="default"/>
        <w:b w:val="0"/>
        <w:bCs w:val="0"/>
        <w:i w:val="0"/>
        <w:iCs w:val="0"/>
        <w:color w:val="00204E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360D5595"/>
    <w:multiLevelType w:val="hybridMultilevel"/>
    <w:tmpl w:val="15FCE86C"/>
    <w:lvl w:ilvl="0" w:tplc="F1AE40B6">
      <w:start w:val="1"/>
      <w:numFmt w:val="bullet"/>
      <w:lvlText w:val=""/>
      <w:lvlJc w:val="left"/>
      <w:pPr>
        <w:tabs>
          <w:tab w:val="num" w:pos="221"/>
        </w:tabs>
        <w:ind w:left="221" w:hanging="289"/>
      </w:pPr>
      <w:rPr>
        <w:rFonts w:ascii="Arial" w:hAnsi="Arial" w:hint="default"/>
        <w:b w:val="0"/>
        <w:bCs w:val="0"/>
        <w:i w:val="0"/>
        <w:iCs w:val="0"/>
        <w:color w:val="00204E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47BA64BA"/>
    <w:multiLevelType w:val="multilevel"/>
    <w:tmpl w:val="8AD467D0"/>
    <w:styleLink w:val="Bullets"/>
    <w:lvl w:ilvl="0">
      <w:start w:val="1"/>
      <w:numFmt w:val="bullet"/>
      <w:pStyle w:val="BulletsABG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358CE"/>
    <w:multiLevelType w:val="hybridMultilevel"/>
    <w:tmpl w:val="C53AF1BE"/>
    <w:lvl w:ilvl="0" w:tplc="731428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4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368A5"/>
    <w:multiLevelType w:val="hybridMultilevel"/>
    <w:tmpl w:val="AA52A7E6"/>
    <w:lvl w:ilvl="0" w:tplc="CB38C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4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A7FE3"/>
    <w:multiLevelType w:val="multilevel"/>
    <w:tmpl w:val="24205FCC"/>
    <w:lvl w:ilvl="0">
      <w:start w:val="1"/>
      <w:numFmt w:val="bullet"/>
      <w:lvlText w:val=""/>
      <w:lvlJc w:val="left"/>
      <w:pPr>
        <w:tabs>
          <w:tab w:val="num" w:pos="221"/>
        </w:tabs>
        <w:ind w:left="221" w:hanging="221"/>
      </w:pPr>
      <w:rPr>
        <w:rFonts w:ascii="Symbol" w:hAnsi="Symbol" w:hint="default"/>
        <w:b w:val="0"/>
        <w:bCs w:val="0"/>
        <w:i w:val="0"/>
        <w:iCs w:val="0"/>
        <w:color w:val="00204E"/>
        <w:sz w:val="24"/>
        <w:szCs w:val="24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 w15:restartNumberingAfterBreak="0">
    <w:nsid w:val="7BCD426D"/>
    <w:multiLevelType w:val="multilevel"/>
    <w:tmpl w:val="D0D29B28"/>
    <w:lvl w:ilvl="0">
      <w:start w:val="1"/>
      <w:numFmt w:val="bullet"/>
      <w:lvlText w:val=""/>
      <w:lvlJc w:val="left"/>
      <w:pPr>
        <w:tabs>
          <w:tab w:val="num" w:pos="221"/>
        </w:tabs>
        <w:ind w:left="221" w:hanging="289"/>
      </w:pPr>
      <w:rPr>
        <w:rFonts w:ascii="Symbol" w:hAnsi="Symbol" w:hint="default"/>
        <w:b w:val="0"/>
        <w:bCs w:val="0"/>
        <w:i w:val="0"/>
        <w:iCs w:val="0"/>
        <w:color w:val="00204E"/>
        <w:sz w:val="24"/>
        <w:szCs w:val="24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7F28735D"/>
    <w:multiLevelType w:val="singleLevel"/>
    <w:tmpl w:val="F5A425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4E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14"/>
  </w:num>
  <w:num w:numId="7">
    <w:abstractNumId w:val="2"/>
  </w:num>
  <w:num w:numId="8">
    <w:abstractNumId w:val="13"/>
  </w:num>
  <w:num w:numId="9">
    <w:abstractNumId w:val="1"/>
  </w:num>
  <w:num w:numId="10">
    <w:abstractNumId w:val="10"/>
  </w:num>
  <w:num w:numId="11">
    <w:abstractNumId w:val="0"/>
  </w:num>
  <w:num w:numId="12">
    <w:abstractNumId w:val="6"/>
    <w:lvlOverride w:ilvl="1">
      <w:lvl w:ilvl="1">
        <w:start w:val="1"/>
        <w:numFmt w:val="decimal"/>
        <w:pStyle w:val="Heading2numbered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Arial" w:hAnsi="Arial" w:hint="default"/>
          <w:b/>
          <w:i w:val="0"/>
          <w:sz w:val="20"/>
        </w:rPr>
      </w:lvl>
    </w:lvlOverride>
  </w:num>
  <w:num w:numId="13">
    <w:abstractNumId w:val="6"/>
    <w:lvlOverride w:ilvl="1">
      <w:lvl w:ilvl="1">
        <w:start w:val="1"/>
        <w:numFmt w:val="decimal"/>
        <w:pStyle w:val="Heading2numbered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Arial" w:hAnsi="Arial" w:hint="default"/>
          <w:b/>
          <w:i w:val="0"/>
          <w:sz w:val="20"/>
        </w:rPr>
      </w:lvl>
    </w:lvlOverride>
  </w:num>
  <w:num w:numId="14">
    <w:abstractNumId w:val="6"/>
    <w:lvlOverride w:ilvl="1">
      <w:lvl w:ilvl="1">
        <w:start w:val="1"/>
        <w:numFmt w:val="decimal"/>
        <w:pStyle w:val="Heading2numbered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Arial" w:hAnsi="Arial" w:hint="default"/>
          <w:b/>
          <w:i w:val="0"/>
          <w:sz w:val="20"/>
        </w:rPr>
      </w:lvl>
    </w:lvlOverride>
  </w:num>
  <w:num w:numId="15">
    <w:abstractNumId w:val="12"/>
  </w:num>
  <w:num w:numId="16">
    <w:abstractNumId w:val="11"/>
  </w:num>
  <w:num w:numId="17">
    <w:abstractNumId w:val="3"/>
  </w:num>
  <w:num w:numId="18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ette Terkelsen">
    <w15:presenceInfo w15:providerId="AD" w15:userId="S-1-5-21-1525965511-843388469-930774774-208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trackRevisions/>
  <w:defaultTabStop w:val="720"/>
  <w:hyphenationZone w:val="425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B8"/>
    <w:rsid w:val="00011DA7"/>
    <w:rsid w:val="00015823"/>
    <w:rsid w:val="00021B6C"/>
    <w:rsid w:val="0002622A"/>
    <w:rsid w:val="00043486"/>
    <w:rsid w:val="0006667B"/>
    <w:rsid w:val="00075501"/>
    <w:rsid w:val="000B18C5"/>
    <w:rsid w:val="000C1A14"/>
    <w:rsid w:val="000C421E"/>
    <w:rsid w:val="000C7CC6"/>
    <w:rsid w:val="000F5C15"/>
    <w:rsid w:val="00120594"/>
    <w:rsid w:val="00177755"/>
    <w:rsid w:val="00184496"/>
    <w:rsid w:val="00190D39"/>
    <w:rsid w:val="001A73E6"/>
    <w:rsid w:val="001B3C87"/>
    <w:rsid w:val="001B453A"/>
    <w:rsid w:val="001D0DCA"/>
    <w:rsid w:val="001E22B3"/>
    <w:rsid w:val="001F05E0"/>
    <w:rsid w:val="0020474F"/>
    <w:rsid w:val="00216227"/>
    <w:rsid w:val="00241B97"/>
    <w:rsid w:val="0024745E"/>
    <w:rsid w:val="00265108"/>
    <w:rsid w:val="0027071A"/>
    <w:rsid w:val="002725CA"/>
    <w:rsid w:val="002752F4"/>
    <w:rsid w:val="0027551D"/>
    <w:rsid w:val="00275D19"/>
    <w:rsid w:val="0027735C"/>
    <w:rsid w:val="00277DC0"/>
    <w:rsid w:val="002930E1"/>
    <w:rsid w:val="00296D65"/>
    <w:rsid w:val="002A2C64"/>
    <w:rsid w:val="002A7019"/>
    <w:rsid w:val="002C0976"/>
    <w:rsid w:val="002D06E0"/>
    <w:rsid w:val="002D300B"/>
    <w:rsid w:val="0030425F"/>
    <w:rsid w:val="00311BA6"/>
    <w:rsid w:val="0033642E"/>
    <w:rsid w:val="0034504A"/>
    <w:rsid w:val="0035498E"/>
    <w:rsid w:val="00374911"/>
    <w:rsid w:val="003869C3"/>
    <w:rsid w:val="00395871"/>
    <w:rsid w:val="003F391A"/>
    <w:rsid w:val="00441999"/>
    <w:rsid w:val="00457C9C"/>
    <w:rsid w:val="004678FB"/>
    <w:rsid w:val="00482EA7"/>
    <w:rsid w:val="0049553A"/>
    <w:rsid w:val="004F2404"/>
    <w:rsid w:val="00512C92"/>
    <w:rsid w:val="00512D99"/>
    <w:rsid w:val="00514329"/>
    <w:rsid w:val="0054421E"/>
    <w:rsid w:val="00547574"/>
    <w:rsid w:val="00561568"/>
    <w:rsid w:val="00584904"/>
    <w:rsid w:val="00591934"/>
    <w:rsid w:val="005921B8"/>
    <w:rsid w:val="005A4123"/>
    <w:rsid w:val="005B067C"/>
    <w:rsid w:val="005B557E"/>
    <w:rsid w:val="005C48AD"/>
    <w:rsid w:val="005D72A9"/>
    <w:rsid w:val="005E2692"/>
    <w:rsid w:val="00603C1F"/>
    <w:rsid w:val="00605611"/>
    <w:rsid w:val="00640AD0"/>
    <w:rsid w:val="00661C07"/>
    <w:rsid w:val="006C3258"/>
    <w:rsid w:val="006C5544"/>
    <w:rsid w:val="006D2DA8"/>
    <w:rsid w:val="006D4B75"/>
    <w:rsid w:val="006F26D7"/>
    <w:rsid w:val="006F51B7"/>
    <w:rsid w:val="006F6351"/>
    <w:rsid w:val="00705718"/>
    <w:rsid w:val="00723B6F"/>
    <w:rsid w:val="00727311"/>
    <w:rsid w:val="007278F2"/>
    <w:rsid w:val="00745C10"/>
    <w:rsid w:val="00766734"/>
    <w:rsid w:val="007746C6"/>
    <w:rsid w:val="00795E1A"/>
    <w:rsid w:val="007E464F"/>
    <w:rsid w:val="00810DB0"/>
    <w:rsid w:val="00816C01"/>
    <w:rsid w:val="008438BC"/>
    <w:rsid w:val="00847107"/>
    <w:rsid w:val="008A6425"/>
    <w:rsid w:val="008B69C4"/>
    <w:rsid w:val="008D7AF1"/>
    <w:rsid w:val="008E624F"/>
    <w:rsid w:val="008F264C"/>
    <w:rsid w:val="008F4CE3"/>
    <w:rsid w:val="00911557"/>
    <w:rsid w:val="00921E01"/>
    <w:rsid w:val="00922513"/>
    <w:rsid w:val="009256E3"/>
    <w:rsid w:val="00932740"/>
    <w:rsid w:val="00933795"/>
    <w:rsid w:val="009403D4"/>
    <w:rsid w:val="00950270"/>
    <w:rsid w:val="009607E8"/>
    <w:rsid w:val="009A3658"/>
    <w:rsid w:val="009C1137"/>
    <w:rsid w:val="009C14B8"/>
    <w:rsid w:val="009F2193"/>
    <w:rsid w:val="009F3212"/>
    <w:rsid w:val="009F4C25"/>
    <w:rsid w:val="00A0296B"/>
    <w:rsid w:val="00A63350"/>
    <w:rsid w:val="00A81C0D"/>
    <w:rsid w:val="00A84D92"/>
    <w:rsid w:val="00A92063"/>
    <w:rsid w:val="00AA48A0"/>
    <w:rsid w:val="00AA5781"/>
    <w:rsid w:val="00AE5C22"/>
    <w:rsid w:val="00AF12BE"/>
    <w:rsid w:val="00B02700"/>
    <w:rsid w:val="00B076F2"/>
    <w:rsid w:val="00B175E6"/>
    <w:rsid w:val="00B46039"/>
    <w:rsid w:val="00B47F6F"/>
    <w:rsid w:val="00B51A62"/>
    <w:rsid w:val="00B607B2"/>
    <w:rsid w:val="00B70C4E"/>
    <w:rsid w:val="00B804AB"/>
    <w:rsid w:val="00BA34F7"/>
    <w:rsid w:val="00BB7450"/>
    <w:rsid w:val="00BC627D"/>
    <w:rsid w:val="00BF4060"/>
    <w:rsid w:val="00C0237D"/>
    <w:rsid w:val="00C11626"/>
    <w:rsid w:val="00C14051"/>
    <w:rsid w:val="00C47365"/>
    <w:rsid w:val="00C60EF0"/>
    <w:rsid w:val="00C77BAA"/>
    <w:rsid w:val="00CA2834"/>
    <w:rsid w:val="00CA5D8F"/>
    <w:rsid w:val="00CB518B"/>
    <w:rsid w:val="00CC2F54"/>
    <w:rsid w:val="00D011CF"/>
    <w:rsid w:val="00D05089"/>
    <w:rsid w:val="00D27E78"/>
    <w:rsid w:val="00D30EC5"/>
    <w:rsid w:val="00D31952"/>
    <w:rsid w:val="00D31A6E"/>
    <w:rsid w:val="00D345F4"/>
    <w:rsid w:val="00D523E5"/>
    <w:rsid w:val="00D632BB"/>
    <w:rsid w:val="00DA5807"/>
    <w:rsid w:val="00DE2B71"/>
    <w:rsid w:val="00DF151E"/>
    <w:rsid w:val="00DF7B5D"/>
    <w:rsid w:val="00E14DF0"/>
    <w:rsid w:val="00E35B1F"/>
    <w:rsid w:val="00E53943"/>
    <w:rsid w:val="00E60DAB"/>
    <w:rsid w:val="00E86B23"/>
    <w:rsid w:val="00E90709"/>
    <w:rsid w:val="00E95D00"/>
    <w:rsid w:val="00EA124A"/>
    <w:rsid w:val="00EB636C"/>
    <w:rsid w:val="00EC4860"/>
    <w:rsid w:val="00ED0638"/>
    <w:rsid w:val="00EF7BD9"/>
    <w:rsid w:val="00F16A17"/>
    <w:rsid w:val="00F16DEE"/>
    <w:rsid w:val="00F22F4A"/>
    <w:rsid w:val="00F2744B"/>
    <w:rsid w:val="00F43876"/>
    <w:rsid w:val="00F73E58"/>
    <w:rsid w:val="00F84943"/>
    <w:rsid w:val="00F92BE3"/>
    <w:rsid w:val="00FD0B8F"/>
    <w:rsid w:val="00FD3F7C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02"/>
    <o:shapelayout v:ext="edit">
      <o:idmap v:ext="edit" data="1"/>
    </o:shapelayout>
  </w:shapeDefaults>
  <w:decimalSymbol w:val="."/>
  <w:listSeparator w:val=","/>
  <w15:docId w15:val="{7EF480C5-5BDF-4806-8795-3EB2DF3A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2692"/>
    <w:rPr>
      <w:rFonts w:ascii="Arial" w:eastAsia="Times New Roman" w:hAnsi="Arial"/>
      <w:lang w:val="nb-NO" w:eastAsia="nb-NO"/>
    </w:rPr>
  </w:style>
  <w:style w:type="paragraph" w:styleId="Heading1">
    <w:name w:val="heading 1"/>
    <w:next w:val="Normal"/>
    <w:link w:val="Heading1Char"/>
    <w:qFormat/>
    <w:rsid w:val="005E2692"/>
    <w:pPr>
      <w:keepNext/>
      <w:spacing w:before="240" w:after="240"/>
      <w:outlineLvl w:val="0"/>
    </w:pPr>
    <w:rPr>
      <w:rFonts w:ascii="Arial" w:eastAsia="Times New Roman" w:hAnsi="Arial" w:cs="Arial"/>
      <w:b/>
      <w:bCs/>
      <w:kern w:val="32"/>
      <w:sz w:val="24"/>
      <w:szCs w:val="32"/>
      <w:lang w:val="en-GB" w:eastAsia="nb-NO"/>
    </w:rPr>
  </w:style>
  <w:style w:type="paragraph" w:styleId="Heading2">
    <w:name w:val="heading 2"/>
    <w:basedOn w:val="Heading1"/>
    <w:next w:val="Normal"/>
    <w:link w:val="Heading2Char"/>
    <w:qFormat/>
    <w:rsid w:val="005E2692"/>
    <w:pPr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Body"/>
    <w:link w:val="Heading3Char"/>
    <w:qFormat/>
    <w:rsid w:val="005E2692"/>
    <w:pPr>
      <w:spacing w:before="120" w:line="240" w:lineRule="atLeast"/>
      <w:outlineLvl w:val="2"/>
    </w:pPr>
    <w:rPr>
      <w:b w:val="0"/>
      <w:bCs/>
      <w:i/>
      <w:szCs w:val="26"/>
    </w:rPr>
  </w:style>
  <w:style w:type="paragraph" w:styleId="Heading4">
    <w:name w:val="heading 4"/>
    <w:basedOn w:val="Normal"/>
    <w:next w:val="Body"/>
    <w:link w:val="Heading4Char"/>
    <w:qFormat/>
    <w:rsid w:val="005E2692"/>
    <w:pPr>
      <w:keepNext/>
      <w:spacing w:before="120" w:after="60"/>
      <w:outlineLvl w:val="3"/>
    </w:pPr>
    <w:rPr>
      <w:bCs/>
      <w:szCs w:val="28"/>
      <w:u w:val="single"/>
      <w:lang w:val="en-GB"/>
    </w:rPr>
  </w:style>
  <w:style w:type="paragraph" w:styleId="Heading5">
    <w:name w:val="heading 5"/>
    <w:basedOn w:val="Normal"/>
    <w:next w:val="Normal"/>
    <w:link w:val="Heading5Char"/>
    <w:rsid w:val="005E269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5E2692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rsid w:val="005E269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5E269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5E2692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5E2692"/>
    <w:pPr>
      <w:spacing w:before="120" w:after="120"/>
      <w:jc w:val="both"/>
    </w:pPr>
    <w:rPr>
      <w:rFonts w:ascii="Arial" w:eastAsia="Times New Roman" w:hAnsi="Arial"/>
      <w:lang w:val="en-GB"/>
    </w:rPr>
  </w:style>
  <w:style w:type="character" w:customStyle="1" w:styleId="BodyChar">
    <w:name w:val="Body Char"/>
    <w:basedOn w:val="DefaultParagraphFont"/>
    <w:link w:val="Body"/>
    <w:rsid w:val="005E2692"/>
    <w:rPr>
      <w:rFonts w:ascii="Arial" w:eastAsia="Times New Roman" w:hAnsi="Arial"/>
      <w:lang w:val="en-GB"/>
    </w:rPr>
  </w:style>
  <w:style w:type="numbering" w:customStyle="1" w:styleId="Bullets">
    <w:name w:val="Bullets"/>
    <w:uiPriority w:val="99"/>
    <w:rsid w:val="005E2692"/>
    <w:pPr>
      <w:numPr>
        <w:numId w:val="10"/>
      </w:numPr>
    </w:pPr>
  </w:style>
  <w:style w:type="paragraph" w:customStyle="1" w:styleId="BulletsABG">
    <w:name w:val="Bullets ABG"/>
    <w:basedOn w:val="Body"/>
    <w:link w:val="BulletsABGChar"/>
    <w:qFormat/>
    <w:rsid w:val="005E2692"/>
    <w:pPr>
      <w:numPr>
        <w:numId w:val="11"/>
      </w:numPr>
      <w:outlineLvl w:val="0"/>
    </w:pPr>
  </w:style>
  <w:style w:type="character" w:customStyle="1" w:styleId="BulletsABGChar">
    <w:name w:val="Bullets ABG Char"/>
    <w:basedOn w:val="DefaultParagraphFont"/>
    <w:link w:val="BulletsABG"/>
    <w:rsid w:val="005E2692"/>
    <w:rPr>
      <w:rFonts w:ascii="Arial" w:eastAsia="Times New Roman" w:hAnsi="Arial"/>
      <w:lang w:val="en-GB"/>
    </w:rPr>
  </w:style>
  <w:style w:type="paragraph" w:styleId="Caption">
    <w:name w:val="caption"/>
    <w:basedOn w:val="Normal"/>
    <w:next w:val="Normal"/>
    <w:unhideWhenUsed/>
    <w:rsid w:val="005E2692"/>
    <w:pPr>
      <w:spacing w:after="200"/>
    </w:pPr>
    <w:rPr>
      <w:b/>
      <w:bCs/>
      <w:color w:val="00204E" w:themeColor="accent1"/>
      <w:sz w:val="18"/>
      <w:szCs w:val="18"/>
    </w:rPr>
  </w:style>
  <w:style w:type="character" w:customStyle="1" w:styleId="Heading2Char">
    <w:name w:val="Heading 2 Char"/>
    <w:basedOn w:val="Heading1Char"/>
    <w:link w:val="Heading2"/>
    <w:rsid w:val="005E2692"/>
    <w:rPr>
      <w:rFonts w:ascii="Arial" w:eastAsia="Times New Roman" w:hAnsi="Arial" w:cs="Arial"/>
      <w:b/>
      <w:bCs w:val="0"/>
      <w:iCs/>
      <w:kern w:val="32"/>
      <w:sz w:val="21"/>
      <w:szCs w:val="28"/>
      <w:lang w:val="en-GB" w:eastAsia="nb-NO"/>
    </w:rPr>
  </w:style>
  <w:style w:type="paragraph" w:styleId="Footer">
    <w:name w:val="footer"/>
    <w:basedOn w:val="Normal"/>
    <w:link w:val="FooterChar"/>
    <w:uiPriority w:val="99"/>
    <w:rsid w:val="005E2692"/>
    <w:pPr>
      <w:pBdr>
        <w:top w:val="single" w:sz="8" w:space="0" w:color="00204E" w:themeColor="accent1"/>
      </w:pBdr>
      <w:tabs>
        <w:tab w:val="right" w:pos="2039"/>
        <w:tab w:val="center" w:pos="4820"/>
        <w:tab w:val="left" w:pos="5507"/>
        <w:tab w:val="right" w:pos="9639"/>
      </w:tabs>
      <w:spacing w:before="120"/>
    </w:pPr>
    <w:rPr>
      <w:rFonts w:cs="Arial"/>
      <w:color w:val="404A5F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E2692"/>
    <w:rPr>
      <w:rFonts w:ascii="Arial" w:eastAsia="Times New Roman" w:hAnsi="Arial" w:cs="Arial"/>
      <w:color w:val="404A5F"/>
      <w:lang w:val="en-GB" w:eastAsia="nb-NO"/>
    </w:rPr>
  </w:style>
  <w:style w:type="character" w:styleId="FootnoteReference">
    <w:name w:val="footnote reference"/>
    <w:basedOn w:val="DefaultParagraphFont"/>
    <w:rsid w:val="005E2692"/>
    <w:rPr>
      <w:vertAlign w:val="superscript"/>
    </w:rPr>
  </w:style>
  <w:style w:type="paragraph" w:styleId="FootnoteText">
    <w:name w:val="footnote text"/>
    <w:basedOn w:val="Normal"/>
    <w:link w:val="FootnoteTextChar"/>
    <w:rsid w:val="005E2692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E2692"/>
    <w:rPr>
      <w:rFonts w:ascii="Arial" w:eastAsia="Times New Roman" w:hAnsi="Arial"/>
      <w:sz w:val="16"/>
      <w:lang w:val="nb-NO" w:eastAsia="nb-NO"/>
    </w:rPr>
  </w:style>
  <w:style w:type="paragraph" w:styleId="Header">
    <w:name w:val="header"/>
    <w:basedOn w:val="Normal"/>
    <w:link w:val="HeaderChar"/>
    <w:uiPriority w:val="99"/>
    <w:rsid w:val="005E2692"/>
    <w:pPr>
      <w:pBdr>
        <w:bottom w:val="single" w:sz="8" w:space="3" w:color="00204E" w:themeColor="accent1"/>
      </w:pBdr>
      <w:tabs>
        <w:tab w:val="right" w:pos="2039"/>
        <w:tab w:val="center" w:pos="4820"/>
        <w:tab w:val="left" w:pos="5507"/>
        <w:tab w:val="right" w:pos="9639"/>
      </w:tabs>
      <w:spacing w:before="640"/>
    </w:pPr>
    <w:rPr>
      <w:b/>
      <w:color w:val="00204E" w:themeColor="accent1"/>
      <w:sz w:val="14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E2692"/>
    <w:rPr>
      <w:rFonts w:ascii="Arial" w:eastAsia="Times New Roman" w:hAnsi="Arial"/>
      <w:b/>
      <w:color w:val="00204E" w:themeColor="accent1"/>
      <w:sz w:val="14"/>
      <w:szCs w:val="16"/>
      <w:lang w:val="en-GB" w:eastAsia="nb-NO"/>
    </w:rPr>
  </w:style>
  <w:style w:type="character" w:customStyle="1" w:styleId="Heading1Char">
    <w:name w:val="Heading 1 Char"/>
    <w:basedOn w:val="DefaultParagraphFont"/>
    <w:link w:val="Heading1"/>
    <w:rsid w:val="005E2692"/>
    <w:rPr>
      <w:rFonts w:ascii="Arial" w:eastAsia="Times New Roman" w:hAnsi="Arial" w:cs="Arial"/>
      <w:b/>
      <w:bCs/>
      <w:kern w:val="32"/>
      <w:sz w:val="24"/>
      <w:szCs w:val="32"/>
      <w:lang w:val="en-GB" w:eastAsia="nb-NO"/>
    </w:rPr>
  </w:style>
  <w:style w:type="paragraph" w:customStyle="1" w:styleId="Heading1numbered">
    <w:name w:val="Heading 1 (numbered)"/>
    <w:basedOn w:val="Heading1"/>
    <w:next w:val="Body"/>
    <w:link w:val="Heading1numberedChar"/>
    <w:qFormat/>
    <w:rsid w:val="005E2692"/>
    <w:pPr>
      <w:pageBreakBefore/>
      <w:numPr>
        <w:numId w:val="14"/>
      </w:numPr>
    </w:pPr>
  </w:style>
  <w:style w:type="character" w:customStyle="1" w:styleId="Heading1numberedChar">
    <w:name w:val="Heading 1 (numbered) Char"/>
    <w:basedOn w:val="DefaultParagraphFont"/>
    <w:link w:val="Heading1numbered"/>
    <w:rsid w:val="005E2692"/>
    <w:rPr>
      <w:rFonts w:ascii="Arial" w:eastAsia="Times New Roman" w:hAnsi="Arial" w:cs="Arial"/>
      <w:b/>
      <w:bCs/>
      <w:kern w:val="32"/>
      <w:sz w:val="24"/>
      <w:szCs w:val="32"/>
      <w:lang w:val="en-GB" w:eastAsia="nb-NO"/>
    </w:rPr>
  </w:style>
  <w:style w:type="paragraph" w:customStyle="1" w:styleId="Heading1nopagebreak">
    <w:name w:val="Heading 1 (no page break)"/>
    <w:basedOn w:val="Heading1numbered"/>
    <w:next w:val="Body"/>
    <w:link w:val="Heading1nopagebreakChar"/>
    <w:qFormat/>
    <w:rsid w:val="005E2692"/>
    <w:pPr>
      <w:pageBreakBefore w:val="0"/>
      <w:numPr>
        <w:numId w:val="0"/>
      </w:numPr>
    </w:pPr>
  </w:style>
  <w:style w:type="character" w:customStyle="1" w:styleId="Heading1nopagebreakChar">
    <w:name w:val="Heading 1 (no page break) Char"/>
    <w:basedOn w:val="Heading1numberedChar"/>
    <w:link w:val="Heading1nopagebreak"/>
    <w:rsid w:val="005E2692"/>
    <w:rPr>
      <w:rFonts w:ascii="Arial" w:eastAsia="Times New Roman" w:hAnsi="Arial" w:cs="Arial"/>
      <w:b/>
      <w:bCs/>
      <w:kern w:val="32"/>
      <w:sz w:val="24"/>
      <w:szCs w:val="32"/>
      <w:lang w:val="en-GB" w:eastAsia="nb-NO"/>
    </w:rPr>
  </w:style>
  <w:style w:type="paragraph" w:customStyle="1" w:styleId="Heading2numbered">
    <w:name w:val="Heading 2 (numbered)"/>
    <w:basedOn w:val="Normal"/>
    <w:link w:val="Heading2numberedChar"/>
    <w:qFormat/>
    <w:rsid w:val="005E2692"/>
    <w:pPr>
      <w:keepNext/>
      <w:numPr>
        <w:ilvl w:val="1"/>
        <w:numId w:val="14"/>
      </w:numPr>
      <w:spacing w:before="240" w:after="120"/>
      <w:outlineLvl w:val="0"/>
    </w:pPr>
    <w:rPr>
      <w:rFonts w:cs="Arial"/>
      <w:b/>
      <w:bCs/>
      <w:kern w:val="32"/>
      <w:sz w:val="21"/>
      <w:szCs w:val="32"/>
      <w:lang w:val="en-GB"/>
    </w:rPr>
  </w:style>
  <w:style w:type="character" w:customStyle="1" w:styleId="Heading2numberedChar">
    <w:name w:val="Heading 2 (numbered) Char"/>
    <w:basedOn w:val="DefaultParagraphFont"/>
    <w:link w:val="Heading2numbered"/>
    <w:rsid w:val="005E2692"/>
    <w:rPr>
      <w:rFonts w:ascii="Arial" w:eastAsia="Times New Roman" w:hAnsi="Arial" w:cs="Arial"/>
      <w:b/>
      <w:bCs/>
      <w:kern w:val="32"/>
      <w:sz w:val="21"/>
      <w:szCs w:val="32"/>
      <w:lang w:val="en-GB" w:eastAsia="nb-NO"/>
    </w:rPr>
  </w:style>
  <w:style w:type="character" w:customStyle="1" w:styleId="Heading3Char">
    <w:name w:val="Heading 3 Char"/>
    <w:basedOn w:val="Heading2Char"/>
    <w:link w:val="Heading3"/>
    <w:rsid w:val="005E2692"/>
    <w:rPr>
      <w:rFonts w:ascii="Arial" w:eastAsia="Times New Roman" w:hAnsi="Arial" w:cs="Arial"/>
      <w:b w:val="0"/>
      <w:bCs/>
      <w:i/>
      <w:iCs/>
      <w:kern w:val="32"/>
      <w:sz w:val="21"/>
      <w:szCs w:val="26"/>
      <w:lang w:val="en-GB" w:eastAsia="nb-NO"/>
    </w:rPr>
  </w:style>
  <w:style w:type="character" w:customStyle="1" w:styleId="Heading4Char">
    <w:name w:val="Heading 4 Char"/>
    <w:basedOn w:val="DefaultParagraphFont"/>
    <w:link w:val="Heading4"/>
    <w:rsid w:val="005E2692"/>
    <w:rPr>
      <w:rFonts w:ascii="Arial" w:eastAsia="Times New Roman" w:hAnsi="Arial"/>
      <w:bCs/>
      <w:szCs w:val="28"/>
      <w:u w:val="single"/>
      <w:lang w:val="en-GB" w:eastAsia="nb-NO"/>
    </w:rPr>
  </w:style>
  <w:style w:type="character" w:customStyle="1" w:styleId="Heading5Char">
    <w:name w:val="Heading 5 Char"/>
    <w:basedOn w:val="DefaultParagraphFont"/>
    <w:link w:val="Heading5"/>
    <w:rsid w:val="005E2692"/>
    <w:rPr>
      <w:rFonts w:ascii="Arial" w:eastAsia="Times New Roman" w:hAnsi="Arial"/>
      <w:b/>
      <w:bCs/>
      <w:i/>
      <w:iCs/>
      <w:sz w:val="26"/>
      <w:szCs w:val="26"/>
      <w:lang w:val="nb-NO" w:eastAsia="nb-NO"/>
    </w:rPr>
  </w:style>
  <w:style w:type="character" w:customStyle="1" w:styleId="Heading6Char">
    <w:name w:val="Heading 6 Char"/>
    <w:basedOn w:val="DefaultParagraphFont"/>
    <w:link w:val="Heading6"/>
    <w:rsid w:val="005E2692"/>
    <w:rPr>
      <w:rFonts w:ascii="Arial" w:eastAsia="Times New Roman" w:hAnsi="Arial"/>
      <w:b/>
      <w:bCs/>
      <w:szCs w:val="22"/>
      <w:lang w:val="nb-NO" w:eastAsia="nb-NO"/>
    </w:rPr>
  </w:style>
  <w:style w:type="character" w:customStyle="1" w:styleId="Heading7Char">
    <w:name w:val="Heading 7 Char"/>
    <w:basedOn w:val="DefaultParagraphFont"/>
    <w:link w:val="Heading7"/>
    <w:rsid w:val="005E2692"/>
    <w:rPr>
      <w:rFonts w:ascii="Arial" w:eastAsia="Times New Roman" w:hAnsi="Arial"/>
      <w:lang w:val="nb-NO" w:eastAsia="nb-NO"/>
    </w:rPr>
  </w:style>
  <w:style w:type="character" w:customStyle="1" w:styleId="Heading8Char">
    <w:name w:val="Heading 8 Char"/>
    <w:basedOn w:val="DefaultParagraphFont"/>
    <w:link w:val="Heading8"/>
    <w:rsid w:val="005E2692"/>
    <w:rPr>
      <w:rFonts w:ascii="Arial" w:eastAsia="Times New Roman" w:hAnsi="Arial"/>
      <w:i/>
      <w:iCs/>
      <w:lang w:val="nb-NO" w:eastAsia="nb-NO"/>
    </w:rPr>
  </w:style>
  <w:style w:type="character" w:customStyle="1" w:styleId="Heading9Char">
    <w:name w:val="Heading 9 Char"/>
    <w:basedOn w:val="DefaultParagraphFont"/>
    <w:link w:val="Heading9"/>
    <w:rsid w:val="005E2692"/>
    <w:rPr>
      <w:rFonts w:ascii="Arial" w:eastAsia="Times New Roman" w:hAnsi="Arial" w:cs="Arial"/>
      <w:szCs w:val="22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5E2692"/>
    <w:rPr>
      <w:color w:val="000000" w:themeColor="text1"/>
      <w:u w:val="single"/>
    </w:rPr>
  </w:style>
  <w:style w:type="paragraph" w:styleId="TOC1">
    <w:name w:val="toc 1"/>
    <w:basedOn w:val="Normal"/>
    <w:next w:val="Normal"/>
    <w:autoRedefine/>
    <w:uiPriority w:val="39"/>
    <w:rsid w:val="005E2692"/>
    <w:pPr>
      <w:tabs>
        <w:tab w:val="left" w:pos="660"/>
        <w:tab w:val="right" w:leader="dot" w:pos="9628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5E2692"/>
    <w:pPr>
      <w:tabs>
        <w:tab w:val="left" w:pos="880"/>
        <w:tab w:val="right" w:leader="dot" w:pos="9628"/>
      </w:tabs>
      <w:spacing w:after="20"/>
      <w:ind w:left="23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7C"/>
    <w:rPr>
      <w:rFonts w:ascii="Tahoma" w:eastAsia="Times New Roman" w:hAnsi="Tahoma" w:cs="Tahoma"/>
      <w:sz w:val="16"/>
      <w:szCs w:val="16"/>
      <w:lang w:val="nb-NO" w:eastAsia="nb-NO"/>
    </w:rPr>
  </w:style>
  <w:style w:type="paragraph" w:customStyle="1" w:styleId="Brdtekst1">
    <w:name w:val="Brødtekst1"/>
    <w:basedOn w:val="Normal"/>
    <w:qFormat/>
    <w:rsid w:val="005A4123"/>
    <w:pPr>
      <w:ind w:left="-426" w:firstLine="568"/>
    </w:pPr>
    <w:rPr>
      <w:rFonts w:eastAsia="MS Mincho" w:cs="Arial"/>
      <w:color w:val="404041"/>
      <w:sz w:val="18"/>
      <w:szCs w:val="24"/>
      <w:lang w:eastAsia="en-US"/>
    </w:rPr>
  </w:style>
  <w:style w:type="paragraph" w:customStyle="1" w:styleId="ABGSTHLM">
    <w:name w:val="ABG STHLM"/>
    <w:rsid w:val="00296D65"/>
    <w:pPr>
      <w:pBdr>
        <w:top w:val="single" w:sz="8" w:space="0" w:color="00204E" w:themeColor="accent1"/>
      </w:pBdr>
      <w:tabs>
        <w:tab w:val="right" w:pos="2039"/>
        <w:tab w:val="center" w:pos="4820"/>
        <w:tab w:val="left" w:pos="5507"/>
        <w:tab w:val="right" w:pos="9639"/>
      </w:tabs>
      <w:spacing w:before="120"/>
    </w:pPr>
    <w:rPr>
      <w:rFonts w:ascii="Arial" w:eastAsia="Times New Roman" w:hAnsi="Arial" w:cs="Arial"/>
      <w:color w:val="404A5F"/>
      <w:lang w:val="en-GB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BGSC_Templates\ABGLetter.dotm" TargetMode="External"/></Relationships>
</file>

<file path=word/theme/theme1.xml><?xml version="1.0" encoding="utf-8"?>
<a:theme xmlns:a="http://schemas.openxmlformats.org/drawingml/2006/main" name="ABG Sundal Collier Presentation">
  <a:themeElements>
    <a:clrScheme name="ABG Sundal Collier Holding">
      <a:dk1>
        <a:srgbClr val="000000"/>
      </a:dk1>
      <a:lt1>
        <a:sysClr val="window" lastClr="FFFFFF"/>
      </a:lt1>
      <a:dk2>
        <a:srgbClr val="BD8A5E"/>
      </a:dk2>
      <a:lt2>
        <a:srgbClr val="A49B93"/>
      </a:lt2>
      <a:accent1>
        <a:srgbClr val="00204E"/>
      </a:accent1>
      <a:accent2>
        <a:srgbClr val="8CB8C6"/>
      </a:accent2>
      <a:accent3>
        <a:srgbClr val="BD8A5E"/>
      </a:accent3>
      <a:accent4>
        <a:srgbClr val="1E9D8B"/>
      </a:accent4>
      <a:accent5>
        <a:srgbClr val="A49B93"/>
      </a:accent5>
      <a:accent6>
        <a:srgbClr val="A70240"/>
      </a:accent6>
      <a:hlink>
        <a:srgbClr val="00204E"/>
      </a:hlink>
      <a:folHlink>
        <a:srgbClr val="8CB8C6"/>
      </a:folHlink>
    </a:clrScheme>
    <a:fontScheme name="ABG Sundal Collier Holdin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9525">
          <a:solidFill>
            <a:schemeClr val="accent1"/>
          </a:solidFill>
        </a:ln>
      </a:spPr>
      <a:bodyPr lIns="72000" tIns="72000" rIns="72000" bIns="72000" rtlCol="0" anchor="ctr">
        <a:noAutofit/>
      </a:bodyPr>
      <a:lstStyle>
        <a:defPPr algn="ctr">
          <a:defRPr sz="1200" dirty="0" smtClean="0">
            <a:latin typeface="+mn-lt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>
          <a:defRPr sz="1200" dirty="0" smtClean="0">
            <a:latin typeface="+mn-lt"/>
          </a:defRPr>
        </a:defPPr>
      </a:lstStyle>
    </a:txDef>
  </a:objectDefaults>
  <a:extraClrSchemeLst>
    <a:extraClrScheme>
      <a:clrScheme name="ABG Sundal Collier Holding">
        <a:dk1>
          <a:srgbClr val="000000"/>
        </a:dk1>
        <a:lt1>
          <a:sysClr val="window" lastClr="FFFFFF"/>
        </a:lt1>
        <a:dk2>
          <a:srgbClr val="BD8A5E"/>
        </a:dk2>
        <a:lt2>
          <a:srgbClr val="A49B93"/>
        </a:lt2>
        <a:accent1>
          <a:srgbClr val="00204E"/>
        </a:accent1>
        <a:accent2>
          <a:srgbClr val="8CB8C6"/>
        </a:accent2>
        <a:accent3>
          <a:srgbClr val="BD8A5E"/>
        </a:accent3>
        <a:accent4>
          <a:srgbClr val="1E9D8B"/>
        </a:accent4>
        <a:accent5>
          <a:srgbClr val="A49B93"/>
        </a:accent5>
        <a:accent6>
          <a:srgbClr val="A70240"/>
        </a:accent6>
        <a:hlink>
          <a:srgbClr val="00204E"/>
        </a:hlink>
        <a:folHlink>
          <a:srgbClr val="8CB8C6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custClrLst>
    <a:custClr name="Navy">
      <a:srgbClr val="00204E"/>
    </a:custClr>
    <a:custClr name="Aqua">
      <a:srgbClr val="8CB8C6"/>
    </a:custClr>
    <a:custClr name="Gold">
      <a:srgbClr val="BD8A5E"/>
    </a:custClr>
    <a:custClr name="Teal ">
      <a:srgbClr val="1E9D8B"/>
    </a:custClr>
    <a:custClr name="Tan">
      <a:srgbClr val="A49B93"/>
    </a:custClr>
    <a:custClr name="Berry">
      <a:srgbClr val="9B6169"/>
    </a:custClr>
    <a:custClr name="Raspberry">
      <a:srgbClr val="A70240"/>
    </a:custClr>
    <a:custClr name="Yellow">
      <a:srgbClr val="FECF36"/>
    </a:custClr>
    <a:custClr name="Black &amp; Body Text">
      <a:srgbClr val="000000"/>
    </a:custClr>
    <a:custClr name="Blank">
      <a:srgbClr val="FFFFFF"/>
    </a:custClr>
    <a:custClr name="Navy 75%">
      <a:srgbClr val="36577E"/>
    </a:custClr>
    <a:custClr name="Aqua 75%">
      <a:srgbClr val="A5C7D2"/>
    </a:custClr>
    <a:custClr name="Gold 75%">
      <a:srgbClr val="CFAB8B"/>
    </a:custClr>
    <a:custClr name="Teal 75%">
      <a:srgbClr val="56AFA3"/>
    </a:custClr>
    <a:custClr name="Tan 75%">
      <a:srgbClr val="C2BCB6"/>
    </a:custClr>
    <a:custClr name="Berry 75%">
      <a:srgbClr val="B1848A"/>
    </a:custClr>
    <a:custClr name="Raspberry 75%">
      <a:srgbClr val="C5587E"/>
    </a:custClr>
    <a:custClr name="Yellow 75%">
      <a:srgbClr val="FBD962"/>
    </a:custClr>
    <a:custClr name="Black 75%">
      <a:srgbClr val="7F7F7F"/>
    </a:custClr>
    <a:custClr name="Blank">
      <a:srgbClr val="FFFFFF"/>
    </a:custClr>
    <a:custClr name="Navy 30%">
      <a:srgbClr val="BDC9D5"/>
    </a:custClr>
    <a:custClr name="Aqua 30%">
      <a:srgbClr val="BFD7DF"/>
    </a:custClr>
    <a:custClr name="Gold 30%">
      <a:srgbClr val="E4CFBE"/>
    </a:custClr>
    <a:custClr name="Teal 30%">
      <a:srgbClr val="99CFC7"/>
    </a:custClr>
    <a:custClr name="Tan 30% &amp; Default Map Fill">
      <a:srgbClr val="D6D2CF"/>
    </a:custClr>
    <a:custClr name="Berry 30%">
      <a:srgbClr val="CEB2B5"/>
    </a:custClr>
    <a:custClr name="Raspberry 30%">
      <a:srgbClr val="DC9BB2"/>
    </a:custClr>
    <a:custClr name="Yellow 30%">
      <a:srgbClr val="FEE48F"/>
    </a:custClr>
    <a:custClr name="Black 30%">
      <a:srgbClr val="BABABA"/>
    </a:custClr>
    <a:custClr name="White">
      <a:srgbClr val="FFFFFF"/>
    </a:custClr>
    <a:custClr name="Navy 10%">
      <a:srgbClr val="DCE2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ck 10%">
      <a:srgbClr val="DDDDDD"/>
    </a:custClr>
    <a:custClr name="Blank">
      <a:srgbClr val="FFFFF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339D36-FACB-4F80-B893-D1FE379EC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ABGLetter.dotm</Template>
  <TotalTime>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Honningfabrikken</Company>
  <LinksUpToDate>false</LinksUpToDate>
  <CharactersWithSpaces>1822</CharactersWithSpaces>
  <SharedDoc>false</SharedDoc>
  <HLinks>
    <vt:vector size="18" baseType="variant">
      <vt:variant>
        <vt:i4>1769595</vt:i4>
      </vt:variant>
      <vt:variant>
        <vt:i4>-1</vt:i4>
      </vt:variant>
      <vt:variant>
        <vt:i4>2091</vt:i4>
      </vt:variant>
      <vt:variant>
        <vt:i4>1</vt:i4>
      </vt:variant>
      <vt:variant>
        <vt:lpwstr>watermark</vt:lpwstr>
      </vt:variant>
      <vt:variant>
        <vt:lpwstr/>
      </vt:variant>
      <vt:variant>
        <vt:i4>1769595</vt:i4>
      </vt:variant>
      <vt:variant>
        <vt:i4>-1</vt:i4>
      </vt:variant>
      <vt:variant>
        <vt:i4>2092</vt:i4>
      </vt:variant>
      <vt:variant>
        <vt:i4>1</vt:i4>
      </vt:variant>
      <vt:variant>
        <vt:lpwstr>watermark</vt:lpwstr>
      </vt:variant>
      <vt:variant>
        <vt:lpwstr/>
      </vt:variant>
      <vt:variant>
        <vt:i4>1769595</vt:i4>
      </vt:variant>
      <vt:variant>
        <vt:i4>-1</vt:i4>
      </vt:variant>
      <vt:variant>
        <vt:i4>2093</vt:i4>
      </vt:variant>
      <vt:variant>
        <vt:i4>1</vt:i4>
      </vt:variant>
      <vt:variant>
        <vt:lpwstr>watermark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Bente Bonafede</dc:creator>
  <cp:lastModifiedBy>Anette Terkelsen</cp:lastModifiedBy>
  <cp:revision>4</cp:revision>
  <cp:lastPrinted>2016-03-03T13:38:00Z</cp:lastPrinted>
  <dcterms:created xsi:type="dcterms:W3CDTF">2020-05-04T10:49:00Z</dcterms:created>
  <dcterms:modified xsi:type="dcterms:W3CDTF">2020-05-04T10:51:00Z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ABGSC - OSL.dotx</vt:lpwstr>
  </property>
</Properties>
</file>